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B14C" w14:textId="4AF2F72D" w:rsidR="00C60B12" w:rsidRPr="00C60B12" w:rsidRDefault="00C60B12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del w:id="0" w:author="Grace" w:date="2020-06-13T17:16:00Z">
        <w:r w:rsidRPr="00C60B12" w:rsidDel="00EF2201">
          <w:rPr>
            <w:rFonts w:ascii="Consolas" w:eastAsia="Times New Roman" w:hAnsi="Consolas" w:cs="Times New Roman"/>
            <w:color w:val="448C27"/>
            <w:sz w:val="21"/>
            <w:szCs w:val="21"/>
          </w:rPr>
          <w:delText>Images</w:delText>
        </w:r>
      </w:del>
      <w:ins w:id="1" w:author="Grace" w:date="2020-06-13T17:16:00Z">
        <w:r w:rsidR="00EF2201">
          <w:rPr>
            <w:rFonts w:ascii="Consolas" w:eastAsia="Times New Roman" w:hAnsi="Consolas" w:cs="Times New Roman"/>
            <w:color w:val="448C27"/>
            <w:sz w:val="21"/>
            <w:szCs w:val="21"/>
          </w:rPr>
          <w:t>Screenshots</w:t>
        </w:r>
      </w:ins>
      <w:r w:rsidRPr="00C60B12">
        <w:rPr>
          <w:rFonts w:ascii="Consolas" w:eastAsia="Times New Roman" w:hAnsi="Consolas" w:cs="Times New Roman"/>
          <w:color w:val="448C27"/>
          <w:sz w:val="21"/>
          <w:szCs w:val="21"/>
        </w:rPr>
        <w:t>/landingResize.png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4142DE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fldChar w:fldCharType="begin"/>
      </w:r>
      <w:r w:rsidR="004142DE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instrText xml:space="preserve"> HYPERLINK "Screenshots/landingResize.png" </w:instrText>
      </w:r>
      <w:r w:rsidR="004142DE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</w:r>
      <w:r w:rsidR="004142DE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fldChar w:fldCharType="separate"/>
      </w:r>
      <w:del w:id="2" w:author="Grace" w:date="2020-06-13T17:16:00Z">
        <w:r w:rsidRPr="004142DE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3" w:author="Grace" w:date="2020-06-13T17:16:00Z">
        <w:r w:rsidR="00EF2201" w:rsidRPr="004142DE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4142DE">
        <w:rPr>
          <w:rStyle w:val="Hyperlink"/>
          <w:rFonts w:ascii="Consolas" w:eastAsia="Times New Roman" w:hAnsi="Consolas" w:cs="Times New Roman"/>
          <w:sz w:val="21"/>
          <w:szCs w:val="21"/>
        </w:rPr>
        <w:t>/landingResize</w:t>
      </w:r>
      <w:r w:rsidR="004142DE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fldChar w:fldCharType="end"/>
      </w:r>
      <w:r w:rsidRPr="00C60B12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t>.png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8C2F9EC" w14:textId="77777777" w:rsidR="00C60B12" w:rsidRDefault="00C60B12"/>
    <w:p w14:paraId="29D569B9" w14:textId="49AFEE23" w:rsidR="00C60B12" w:rsidRDefault="00C60B12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C60B12">
        <w:rPr>
          <w:rFonts w:ascii="Consolas" w:eastAsia="Times New Roman" w:hAnsi="Consolas" w:cs="Times New Roman"/>
          <w:color w:val="448C27"/>
          <w:sz w:val="21"/>
          <w:szCs w:val="21"/>
        </w:rPr>
        <w:t>weather data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4" w:history="1">
        <w:r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Resources/cities</w:t>
        </w:r>
      </w:hyperlink>
      <w:r w:rsidRPr="00EF2201">
        <w:rPr>
          <w:rFonts w:ascii="Consolas" w:eastAsia="Times New Roman" w:hAnsi="Consolas" w:cs="Times New Roman"/>
          <w:sz w:val="21"/>
          <w:szCs w:val="21"/>
        </w:rPr>
        <w:t>.csv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26B2EA1" w14:textId="2AB01059" w:rsidR="005A2684" w:rsidRDefault="005A2684" w:rsidP="00B7635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3C6080A5" w14:textId="71C7FC91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Landing page large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4142DE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4142DE">
        <w:rPr>
          <w:rFonts w:ascii="Consolas" w:eastAsia="Times New Roman" w:hAnsi="Consolas" w:cs="Times New Roman"/>
          <w:sz w:val="21"/>
          <w:szCs w:val="21"/>
        </w:rPr>
        <w:instrText xml:space="preserve"> HYPERLINK "Screenshots/landing-lg.png" </w:instrText>
      </w:r>
      <w:r w:rsidR="004142DE">
        <w:rPr>
          <w:rFonts w:ascii="Consolas" w:eastAsia="Times New Roman" w:hAnsi="Consolas" w:cs="Times New Roman"/>
          <w:sz w:val="21"/>
          <w:szCs w:val="21"/>
        </w:rPr>
      </w:r>
      <w:r w:rsidR="004142DE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4" w:author="Grace" w:date="2020-06-13T17:16:00Z">
        <w:r w:rsidRPr="004142DE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5" w:author="Grace" w:date="2020-06-13T17:16:00Z">
        <w:r w:rsidR="00EF2201" w:rsidRPr="004142DE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4142DE">
        <w:rPr>
          <w:rStyle w:val="Hyperlink"/>
          <w:rFonts w:ascii="Consolas" w:eastAsia="Times New Roman" w:hAnsi="Consolas" w:cs="Times New Roman"/>
          <w:sz w:val="21"/>
          <w:szCs w:val="21"/>
        </w:rPr>
        <w:t>/landing-lg</w:t>
      </w:r>
      <w:r w:rsidR="004142DE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F4B5746" w14:textId="15169BA4" w:rsidR="00C60B12" w:rsidRDefault="00C60B12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08B843" w14:textId="1729B410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Landing page small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"Screenshots/landing-sm.png"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6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7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/landing-sm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F5D9E60" w14:textId="2C0CF31A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8706CA" w14:textId="0AA4FBE8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comparison page large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"Screenshots/comparison-lg.png"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8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9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/comparison-lg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7D6F7C1" w14:textId="421C4EB8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0BD975" w14:textId="7971C59B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comparison page small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"Screenshots/comparison-sm.png"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10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11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/comparison-sm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304D2CB" w14:textId="6BA21180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578424" w14:textId="3B0D0989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data page large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"Screenshots/data-lg.png"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12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13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/data-lg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3865DF3" w14:textId="4F751133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364D98" w14:textId="1E8A20F5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data page small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"Screenshots/data-sm.png"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14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15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/data-sm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921AD3D" w14:textId="344BB51C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25DD0D" w14:textId="1BBFC86B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visualize page large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"Screenshots/visualize-lg.png"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16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17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/visualize-lg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76FB46F" w14:textId="4C9E1363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A6F18E" w14:textId="0E330C52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visualize page small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"Screenshots/visualize-sm.png"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18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19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/visualize-sm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75AAABC" w14:textId="558D9DA4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D8509D" w14:textId="11AD3FAC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nav menu large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"Screenshots/nav-lg.png"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20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21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/nav-lg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4E57A3D" w14:textId="1C993F46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E4559E" w14:textId="1681BD18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nav menu small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begin"/>
      </w:r>
      <w:r w:rsidR="00FB431A">
        <w:rPr>
          <w:rFonts w:ascii="Consolas" w:eastAsia="Times New Roman" w:hAnsi="Consolas" w:cs="Times New Roman"/>
          <w:sz w:val="21"/>
          <w:szCs w:val="21"/>
        </w:rPr>
        <w:instrText xml:space="preserve"> HYPERLINK "Screenshots/nav-sm.png" </w:instrText>
      </w:r>
      <w:r w:rsidR="00FB431A">
        <w:rPr>
          <w:rFonts w:ascii="Consolas" w:eastAsia="Times New Roman" w:hAnsi="Consolas" w:cs="Times New Roman"/>
          <w:sz w:val="21"/>
          <w:szCs w:val="21"/>
        </w:rPr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separate"/>
      </w:r>
      <w:del w:id="22" w:author="Grace" w:date="2020-06-13T17:16:00Z">
        <w:r w:rsidRPr="00FB431A" w:rsidDel="00EF2201">
          <w:rPr>
            <w:rStyle w:val="Hyperlink"/>
            <w:rFonts w:ascii="Consolas" w:eastAsia="Times New Roman" w:hAnsi="Consolas" w:cs="Times New Roman"/>
            <w:sz w:val="21"/>
            <w:szCs w:val="21"/>
          </w:rPr>
          <w:delText>Images</w:delText>
        </w:r>
      </w:del>
      <w:ins w:id="23" w:author="Grace" w:date="2020-06-13T17:16:00Z">
        <w:r w:rsidR="00EF2201" w:rsidRPr="00FB431A">
          <w:rPr>
            <w:rStyle w:val="Hyperlink"/>
            <w:rFonts w:ascii="Consolas" w:eastAsia="Times New Roman" w:hAnsi="Consolas" w:cs="Times New Roman"/>
            <w:sz w:val="21"/>
            <w:szCs w:val="21"/>
          </w:rPr>
          <w:t>Screenshots</w:t>
        </w:r>
      </w:ins>
      <w:r w:rsidRPr="00FB431A">
        <w:rPr>
          <w:rStyle w:val="Hyperlink"/>
          <w:rFonts w:ascii="Consolas" w:eastAsia="Times New Roman" w:hAnsi="Consolas" w:cs="Times New Roman"/>
          <w:sz w:val="21"/>
          <w:szCs w:val="21"/>
        </w:rPr>
        <w:t>/nav-sm</w:t>
      </w:r>
      <w:r w:rsidR="00FB431A">
        <w:rPr>
          <w:rFonts w:ascii="Consolas" w:eastAsia="Times New Roman" w:hAnsi="Consolas" w:cs="Times New Roman"/>
          <w:sz w:val="21"/>
          <w:szCs w:val="21"/>
        </w:rPr>
        <w:fldChar w:fldCharType="end"/>
      </w:r>
      <w:r w:rsidRPr="00EF2201">
        <w:rPr>
          <w:rFonts w:ascii="Consolas" w:eastAsia="Times New Roman" w:hAnsi="Consolas" w:cs="Times New Roman"/>
          <w:sz w:val="21"/>
          <w:szCs w:val="21"/>
        </w:rPr>
        <w:t>.png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E1D28A9" w14:textId="44B5544E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70203B" w14:textId="77777777" w:rsidR="00363E3A" w:rsidRPr="00C60B12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504BF8" w14:textId="77777777" w:rsidR="00C60B12" w:rsidRDefault="00C60B12"/>
    <w:p w14:paraId="5DB616CE" w14:textId="77777777" w:rsidR="00C60B12" w:rsidRDefault="00C60B12"/>
    <w:p w14:paraId="5EC48797" w14:textId="77777777" w:rsidR="00C60B12" w:rsidRDefault="00C60B12"/>
    <w:sectPr w:rsidR="00C6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ce">
    <w15:presenceInfo w15:providerId="Windows Live" w15:userId="57c97589554450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12"/>
    <w:rsid w:val="003471F9"/>
    <w:rsid w:val="00363E3A"/>
    <w:rsid w:val="004142DE"/>
    <w:rsid w:val="004439E1"/>
    <w:rsid w:val="005A2684"/>
    <w:rsid w:val="00932076"/>
    <w:rsid w:val="009375B7"/>
    <w:rsid w:val="00A16811"/>
    <w:rsid w:val="00B7635D"/>
    <w:rsid w:val="00C60B12"/>
    <w:rsid w:val="00EF2201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923E"/>
  <w15:chartTrackingRefBased/>
  <w15:docId w15:val="{76D23D23-B81C-4A95-8BFE-193CDD5F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B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B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Resources/cit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6</cp:revision>
  <dcterms:created xsi:type="dcterms:W3CDTF">2020-06-04T15:35:00Z</dcterms:created>
  <dcterms:modified xsi:type="dcterms:W3CDTF">2020-06-13T22:23:00Z</dcterms:modified>
</cp:coreProperties>
</file>